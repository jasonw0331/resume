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D39D7" w14:textId="77777777" w:rsidR="008A1007" w:rsidRDefault="00C57264">
      <w:pPr>
        <w:pBdr>
          <w:bottom w:val="single" w:sz="6" w:space="0" w:color="FFFFFF"/>
        </w:pBdr>
        <w:spacing w:line="280" w:lineRule="atLeast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Jason Wang</w:t>
      </w:r>
    </w:p>
    <w:p w14:paraId="36D0D016" w14:textId="0B814E19" w:rsidR="008A1007" w:rsidRDefault="00C57264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Waltham, MA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r>
        <w:rPr>
          <w:rFonts w:ascii="Calibri" w:eastAsia="Calibri" w:hAnsi="Calibri" w:cs="Calibri"/>
          <w:sz w:val="22"/>
          <w:szCs w:val="22"/>
        </w:rPr>
        <w:t>781</w:t>
      </w:r>
      <w:r>
        <w:rPr>
          <w:rFonts w:ascii="Calibri" w:eastAsia="Calibri" w:hAnsi="Calibri" w:cs="Calibri"/>
          <w:sz w:val="22"/>
          <w:szCs w:val="22"/>
        </w:rPr>
        <w:noBreakHyphen/>
        <w:t>226</w:t>
      </w:r>
      <w:r>
        <w:rPr>
          <w:rFonts w:ascii="Calibri" w:eastAsia="Calibri" w:hAnsi="Calibri" w:cs="Calibri"/>
          <w:sz w:val="22"/>
          <w:szCs w:val="22"/>
        </w:rPr>
        <w:noBreakHyphen/>
        <w:t>8392 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5" w:history="1">
        <w:r>
          <w:rPr>
            <w:rFonts w:ascii="Calibri" w:eastAsia="Calibri" w:hAnsi="Calibri" w:cs="Calibri"/>
            <w:color w:val="0563C1"/>
            <w:sz w:val="22"/>
            <w:szCs w:val="22"/>
            <w:u w:val="single" w:color="0563C1"/>
          </w:rPr>
          <w:t>jasonwang@brandeis.edu</w:t>
        </w:r>
      </w:hyperlink>
      <w:r>
        <w:rPr>
          <w:rFonts w:ascii="Calibri" w:eastAsia="Calibri" w:hAnsi="Calibri" w:cs="Calibri"/>
          <w:color w:val="0563C1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6" w:history="1">
        <w:r w:rsidR="003B1B65">
          <w:rPr>
            <w:rFonts w:ascii="Calibri" w:eastAsia="Calibri" w:hAnsi="Calibri" w:cs="Calibri"/>
            <w:color w:val="0563C1"/>
            <w:sz w:val="22"/>
            <w:szCs w:val="22"/>
            <w:u w:val="single" w:color="0563C1"/>
          </w:rPr>
          <w:t>www.linkedin.com/in/jasonw0331</w:t>
        </w:r>
      </w:hyperlink>
    </w:p>
    <w:p w14:paraId="03CBB3D0" w14:textId="77777777" w:rsidR="008A1007" w:rsidRDefault="008A1007">
      <w:pPr>
        <w:rPr>
          <w:rFonts w:ascii="Calibri" w:eastAsia="Calibri" w:hAnsi="Calibri" w:cs="Calibri"/>
          <w:sz w:val="16"/>
          <w:szCs w:val="16"/>
        </w:rPr>
      </w:pPr>
    </w:p>
    <w:p w14:paraId="38BDE18B" w14:textId="77777777" w:rsidR="008A1007" w:rsidRDefault="00C57264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67826710" w14:textId="77777777" w:rsidR="008A1007" w:rsidRDefault="00C57264">
      <w:pPr>
        <w:tabs>
          <w:tab w:val="right" w:pos="10800"/>
        </w:tabs>
        <w:spacing w:line="220" w:lineRule="atLeast"/>
        <w:rPr>
          <w:rStyle w:val="fs15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Brandeis International Business School</w:t>
      </w:r>
      <w:r>
        <w:rPr>
          <w:rStyle w:val="fs15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Waltham, MA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845"/>
        <w:gridCol w:w="1942"/>
      </w:tblGrid>
      <w:tr w:rsidR="008A1007" w14:paraId="0378A8BA" w14:textId="77777777">
        <w:tc>
          <w:tcPr>
            <w:tcW w:w="41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B8BB4A" w14:textId="77777777" w:rsidR="008A1007" w:rsidRDefault="00C57264">
            <w:pPr>
              <w:spacing w:line="220" w:lineRule="atLeas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fs15fw6undefined"/>
                <w:rFonts w:ascii="Calibri" w:eastAsia="Calibri" w:hAnsi="Calibri" w:cs="Calibri"/>
                <w:b/>
                <w:bCs/>
                <w:sz w:val="22"/>
                <w:szCs w:val="22"/>
              </w:rPr>
              <w:t>Candidate for Master of Science in Business Analytics (STEM-Designated)</w:t>
            </w:r>
          </w:p>
        </w:tc>
        <w:tc>
          <w:tcPr>
            <w:tcW w:w="9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F5BDA2" w14:textId="77777777" w:rsidR="008A1007" w:rsidRDefault="00C57264">
            <w:pPr>
              <w:spacing w:line="220" w:lineRule="atLeast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fs15fw4undefined"/>
                <w:rFonts w:ascii="Calibri" w:eastAsia="Calibri" w:hAnsi="Calibri" w:cs="Calibri"/>
                <w:sz w:val="22"/>
                <w:szCs w:val="22"/>
              </w:rPr>
              <w:t>08/2024 - 02/2026</w:t>
            </w:r>
          </w:p>
        </w:tc>
      </w:tr>
    </w:tbl>
    <w:p w14:paraId="46ED95E0" w14:textId="5801408F" w:rsidR="008A1007" w:rsidRPr="00711B08" w:rsidRDefault="004F6FD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4F6FDB">
        <w:rPr>
          <w:rFonts w:ascii="Calibri" w:eastAsia="Calibri" w:hAnsi="Calibri" w:cs="Calibri"/>
          <w:i/>
          <w:iCs/>
          <w:sz w:val="22"/>
          <w:szCs w:val="22"/>
        </w:rPr>
        <w:t xml:space="preserve">Anticipated Coursework: </w:t>
      </w:r>
      <w:r w:rsidRPr="00711B08">
        <w:rPr>
          <w:rFonts w:ascii="Calibri" w:eastAsia="Calibri" w:hAnsi="Calibri" w:cs="Calibri"/>
          <w:sz w:val="22"/>
          <w:szCs w:val="22"/>
        </w:rPr>
        <w:t>Analyzing Big Data I, Python and its Application to Business Analytics, Marketing Analytics</w:t>
      </w:r>
      <w:r w:rsidR="00CD64E8">
        <w:rPr>
          <w:rFonts w:ascii="Calibri" w:eastAsia="Calibri" w:hAnsi="Calibri" w:cs="Calibri"/>
          <w:sz w:val="22"/>
          <w:szCs w:val="22"/>
        </w:rPr>
        <w:t>, Foundations of Data Analytics (SQL, Spring 2025)</w:t>
      </w:r>
    </w:p>
    <w:p w14:paraId="239B95F5" w14:textId="77777777" w:rsidR="008A1007" w:rsidRPr="00711B08" w:rsidRDefault="00C57264">
      <w:pPr>
        <w:spacing w:line="160" w:lineRule="atLeast"/>
        <w:rPr>
          <w:rFonts w:ascii="Calibri" w:eastAsia="Calibri" w:hAnsi="Calibri" w:cs="Calibri"/>
          <w:sz w:val="16"/>
          <w:szCs w:val="16"/>
        </w:rPr>
      </w:pPr>
      <w:r w:rsidRPr="00711B08">
        <w:rPr>
          <w:rFonts w:ascii="Calibri" w:eastAsia="Calibri" w:hAnsi="Calibri" w:cs="Calibri"/>
          <w:sz w:val="16"/>
          <w:szCs w:val="16"/>
        </w:rPr>
        <w:t> </w:t>
      </w:r>
    </w:p>
    <w:p w14:paraId="22D49AD8" w14:textId="77777777" w:rsidR="008A1007" w:rsidRDefault="00C57264">
      <w:pPr>
        <w:tabs>
          <w:tab w:val="right" w:pos="10800"/>
        </w:tabs>
        <w:spacing w:line="220" w:lineRule="atLeast"/>
        <w:rPr>
          <w:rStyle w:val="fs15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University of Toronto</w:t>
      </w:r>
      <w:r>
        <w:rPr>
          <w:rStyle w:val="fs15fw6"/>
          <w:rFonts w:ascii="Calibri" w:eastAsia="Calibri" w:hAnsi="Calibri" w:cs="Calibri"/>
          <w:b/>
          <w:bCs/>
          <w:sz w:val="22"/>
          <w:szCs w:val="22"/>
        </w:rPr>
        <w:tab/>
      </w:r>
      <w:proofErr w:type="spellStart"/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Toronto</w:t>
      </w:r>
      <w:proofErr w:type="spellEnd"/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, Canada</w:t>
      </w:r>
    </w:p>
    <w:p w14:paraId="514504D8" w14:textId="77777777" w:rsidR="008A1007" w:rsidRDefault="00C57264">
      <w:pPr>
        <w:tabs>
          <w:tab w:val="right" w:pos="10800"/>
        </w:tabs>
        <w:spacing w:line="220" w:lineRule="atLeast"/>
        <w:rPr>
          <w:rStyle w:val="fs15fw4"/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Honors Bachelor of Arts</w:t>
      </w:r>
      <w:r>
        <w:rPr>
          <w:rStyle w:val="fs15fw4"/>
          <w:rFonts w:ascii="Calibri" w:eastAsia="Calibri" w:hAnsi="Calibri" w:cs="Calibri"/>
          <w:sz w:val="22"/>
          <w:szCs w:val="22"/>
        </w:rPr>
        <w:tab/>
      </w:r>
      <w:r>
        <w:rPr>
          <w:rStyle w:val="fs15fw4overflow-hidden"/>
          <w:rFonts w:ascii="Calibri" w:eastAsia="Calibri" w:hAnsi="Calibri" w:cs="Calibri"/>
          <w:sz w:val="22"/>
          <w:szCs w:val="22"/>
        </w:rPr>
        <w:t>09/2018 - 12/2022</w:t>
      </w:r>
    </w:p>
    <w:p w14:paraId="2BFE5E68" w14:textId="55E08E84" w:rsidR="00436849" w:rsidRPr="00436849" w:rsidRDefault="00925FFF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Concentration</w:t>
      </w:r>
      <w:r w:rsidR="002E03A5">
        <w:rPr>
          <w:rFonts w:ascii="Calibri" w:eastAsia="Calibri" w:hAnsi="Calibri" w:cs="Calibri"/>
          <w:i/>
          <w:iCs/>
          <w:sz w:val="22"/>
          <w:szCs w:val="22"/>
        </w:rPr>
        <w:t>s</w:t>
      </w:r>
      <w:r w:rsidR="00436849">
        <w:rPr>
          <w:rFonts w:ascii="Calibri" w:eastAsia="Calibri" w:hAnsi="Calibri" w:cs="Calibri"/>
          <w:i/>
          <w:iCs/>
          <w:sz w:val="22"/>
          <w:szCs w:val="22"/>
        </w:rPr>
        <w:t xml:space="preserve">: </w:t>
      </w:r>
      <w:r w:rsidR="00436849" w:rsidRPr="00436849">
        <w:rPr>
          <w:rFonts w:ascii="Calibri" w:eastAsia="Calibri" w:hAnsi="Calibri" w:cs="Calibri"/>
          <w:sz w:val="22"/>
          <w:szCs w:val="22"/>
        </w:rPr>
        <w:t>Major in International Development, Minor in Economics, Minor in Political Science</w:t>
      </w:r>
    </w:p>
    <w:p w14:paraId="5FD7AB08" w14:textId="1412B033" w:rsidR="008A1007" w:rsidRPr="00711B08" w:rsidRDefault="00C57264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4F6FDB">
        <w:rPr>
          <w:rFonts w:ascii="Calibri" w:eastAsia="Calibri" w:hAnsi="Calibri" w:cs="Calibri"/>
          <w:i/>
          <w:iCs/>
          <w:sz w:val="22"/>
          <w:szCs w:val="22"/>
        </w:rPr>
        <w:t xml:space="preserve">Relevant Coursework: </w:t>
      </w:r>
      <w:r w:rsidRPr="00711B08">
        <w:rPr>
          <w:rFonts w:ascii="Calibri" w:eastAsia="Calibri" w:hAnsi="Calibri" w:cs="Calibri"/>
          <w:sz w:val="22"/>
          <w:szCs w:val="22"/>
        </w:rPr>
        <w:t xml:space="preserve">International Economics: Finance, Financial Crisis, Economics Markets and Pricing, </w:t>
      </w:r>
      <w:r w:rsidR="007640F2">
        <w:rPr>
          <w:rFonts w:ascii="Calibri" w:eastAsia="Calibri" w:hAnsi="Calibri" w:cs="Calibri"/>
          <w:sz w:val="22"/>
          <w:szCs w:val="22"/>
        </w:rPr>
        <w:t>Microeconomics</w:t>
      </w:r>
      <w:r w:rsidRPr="00711B08">
        <w:rPr>
          <w:rFonts w:ascii="Calibri" w:eastAsia="Calibri" w:hAnsi="Calibri" w:cs="Calibri"/>
          <w:sz w:val="22"/>
          <w:szCs w:val="22"/>
        </w:rPr>
        <w:t>, Macroeconomics</w:t>
      </w:r>
    </w:p>
    <w:p w14:paraId="6FC94691" w14:textId="77777777" w:rsidR="008A1007" w:rsidRPr="00711B08" w:rsidRDefault="00C57264">
      <w:pPr>
        <w:spacing w:line="160" w:lineRule="atLeast"/>
        <w:rPr>
          <w:rFonts w:ascii="Calibri" w:eastAsia="Calibri" w:hAnsi="Calibri" w:cs="Calibri"/>
          <w:sz w:val="16"/>
          <w:szCs w:val="16"/>
        </w:rPr>
      </w:pPr>
      <w:r w:rsidRPr="00711B08">
        <w:rPr>
          <w:rFonts w:ascii="Calibri" w:eastAsia="Calibri" w:hAnsi="Calibri" w:cs="Calibri"/>
          <w:sz w:val="16"/>
          <w:szCs w:val="16"/>
        </w:rPr>
        <w:t> </w:t>
      </w:r>
    </w:p>
    <w:p w14:paraId="17A521C3" w14:textId="77777777" w:rsidR="008A1007" w:rsidRDefault="00C57264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technical skills</w:t>
      </w:r>
    </w:p>
    <w:p w14:paraId="350CFDB2" w14:textId="519F5812" w:rsidR="008A1007" w:rsidRDefault="00C57264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6undefined"/>
          <w:rFonts w:ascii="Calibri" w:eastAsia="Calibri" w:hAnsi="Calibri" w:cs="Calibri"/>
          <w:b/>
          <w:bCs/>
          <w:sz w:val="22"/>
          <w:szCs w:val="22"/>
        </w:rPr>
        <w:t xml:space="preserve">Analytics: </w:t>
      </w:r>
      <w:r>
        <w:rPr>
          <w:rStyle w:val="bullet-textfs15word-wrap-normal"/>
          <w:rFonts w:ascii="Calibri" w:eastAsia="Calibri" w:hAnsi="Calibri" w:cs="Calibri"/>
          <w:sz w:val="22"/>
          <w:szCs w:val="22"/>
        </w:rPr>
        <w:t>Data Visualization, Predictive Modeling, Marketing Analytics</w:t>
      </w:r>
      <w:r w:rsidR="006E0C80">
        <w:rPr>
          <w:rStyle w:val="bullet-textfs15word-wrap-normal"/>
          <w:rFonts w:ascii="Calibri" w:eastAsia="Calibri" w:hAnsi="Calibri" w:cs="Calibri"/>
          <w:sz w:val="22"/>
          <w:szCs w:val="22"/>
        </w:rPr>
        <w:t>, Data Mining</w:t>
      </w:r>
    </w:p>
    <w:p w14:paraId="4E6D76EC" w14:textId="6A0F0035" w:rsidR="008A1007" w:rsidRDefault="00C57264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6undefined"/>
          <w:rFonts w:ascii="Calibri" w:eastAsia="Calibri" w:hAnsi="Calibri" w:cs="Calibri"/>
          <w:b/>
          <w:bCs/>
          <w:sz w:val="22"/>
          <w:szCs w:val="22"/>
        </w:rPr>
        <w:t xml:space="preserve">Programming Languages: </w:t>
      </w:r>
      <w:r>
        <w:rPr>
          <w:rStyle w:val="bullet-textfs15word-wrap-normal"/>
          <w:rFonts w:ascii="Calibri" w:eastAsia="Calibri" w:hAnsi="Calibri" w:cs="Calibri"/>
          <w:sz w:val="22"/>
          <w:szCs w:val="22"/>
        </w:rPr>
        <w:t>Python, R, STATA</w:t>
      </w:r>
    </w:p>
    <w:p w14:paraId="58780CBB" w14:textId="05401A8C" w:rsidR="008A1007" w:rsidRDefault="00C57264">
      <w:pPr>
        <w:spacing w:line="220" w:lineRule="atLeast"/>
        <w:rPr>
          <w:rStyle w:val="bullet-textfs15word-wrap-normal"/>
          <w:rFonts w:ascii="Calibri" w:eastAsia="Calibri" w:hAnsi="Calibri" w:cs="Calibri"/>
          <w:sz w:val="22"/>
          <w:szCs w:val="22"/>
        </w:rPr>
      </w:pPr>
      <w:r>
        <w:rPr>
          <w:rStyle w:val="fs15fw6undefined"/>
          <w:rFonts w:ascii="Calibri" w:eastAsia="Calibri" w:hAnsi="Calibri" w:cs="Calibri"/>
          <w:b/>
          <w:bCs/>
          <w:sz w:val="22"/>
          <w:szCs w:val="22"/>
        </w:rPr>
        <w:t xml:space="preserve">Computer Software: </w:t>
      </w:r>
      <w:r>
        <w:rPr>
          <w:rStyle w:val="bullet-textfs15word-wrap-normal"/>
          <w:rFonts w:ascii="Calibri" w:eastAsia="Calibri" w:hAnsi="Calibri" w:cs="Calibri"/>
          <w:sz w:val="22"/>
          <w:szCs w:val="22"/>
        </w:rPr>
        <w:t>Advanced Microsoft Excel, Tableau, Power BI, Bloomberg</w:t>
      </w:r>
    </w:p>
    <w:p w14:paraId="1987EE5A" w14:textId="161A20AE" w:rsidR="00BD4689" w:rsidRDefault="00BD4689" w:rsidP="00BD4689">
      <w:pPr>
        <w:tabs>
          <w:tab w:val="left" w:pos="244"/>
        </w:tabs>
        <w:spacing w:line="220" w:lineRule="atLeast"/>
        <w:rPr>
          <w:ins w:id="0" w:author="Kristen Babineau" w:date="2024-07-25T12:43:00Z"/>
          <w:rFonts w:ascii="Calibri" w:eastAsia="Calibri" w:hAnsi="Calibri" w:cs="Calibri"/>
          <w:sz w:val="22"/>
          <w:szCs w:val="22"/>
        </w:rPr>
      </w:pPr>
      <w:r w:rsidRPr="004F6FDB">
        <w:rPr>
          <w:rFonts w:ascii="Calibri" w:eastAsia="Calibri" w:hAnsi="Calibri" w:cs="Calibri"/>
          <w:b/>
          <w:bCs/>
          <w:sz w:val="22"/>
          <w:szCs w:val="22"/>
        </w:rPr>
        <w:t>Skills:</w:t>
      </w:r>
      <w:r>
        <w:rPr>
          <w:rFonts w:ascii="Calibri" w:eastAsia="Calibri" w:hAnsi="Calibri" w:cs="Calibri"/>
          <w:sz w:val="22"/>
          <w:szCs w:val="22"/>
        </w:rPr>
        <w:t xml:space="preserve"> PowerPoint, Adobe Photoshop/Illustrator/UX/Premier Pro, AutoCAD</w:t>
      </w:r>
    </w:p>
    <w:p w14:paraId="01E2E4C5" w14:textId="77777777" w:rsidR="000826A9" w:rsidRDefault="000826A9" w:rsidP="000826A9">
      <w:pPr>
        <w:tabs>
          <w:tab w:val="left" w:pos="244"/>
        </w:tabs>
        <w:spacing w:line="220" w:lineRule="atLeast"/>
        <w:rPr>
          <w:ins w:id="1" w:author="Kristen Babineau" w:date="2024-07-25T12:43:00Z"/>
          <w:rFonts w:ascii="Calibri" w:eastAsia="Calibri" w:hAnsi="Calibri" w:cs="Calibri"/>
          <w:sz w:val="22"/>
          <w:szCs w:val="22"/>
        </w:rPr>
      </w:pPr>
      <w:ins w:id="2" w:author="Kristen Babineau" w:date="2024-07-25T12:43:00Z">
        <w:r>
          <w:rPr>
            <w:rFonts w:ascii="Calibri" w:eastAsia="Calibri" w:hAnsi="Calibri" w:cs="Calibri"/>
            <w:sz w:val="22"/>
            <w:szCs w:val="22"/>
          </w:rPr>
          <w:t xml:space="preserve">Certificate: </w:t>
        </w:r>
        <w:r>
          <w:rPr>
            <w:rFonts w:ascii="Calibri" w:eastAsia="Calibri" w:hAnsi="Calibri" w:cs="Calibri"/>
            <w:sz w:val="22"/>
            <w:szCs w:val="22"/>
          </w:rPr>
          <w:t>Financial Markets Certificate (Yale, 2023)</w:t>
        </w:r>
      </w:ins>
    </w:p>
    <w:p w14:paraId="0364826A" w14:textId="64649632" w:rsidR="000826A9" w:rsidDel="000826A9" w:rsidRDefault="000826A9" w:rsidP="00BD4689">
      <w:pPr>
        <w:tabs>
          <w:tab w:val="left" w:pos="244"/>
        </w:tabs>
        <w:spacing w:line="220" w:lineRule="atLeast"/>
        <w:rPr>
          <w:del w:id="3" w:author="Kristen Babineau" w:date="2024-07-25T12:44:00Z"/>
          <w:rFonts w:ascii="Calibri" w:eastAsia="Calibri" w:hAnsi="Calibri" w:cs="Calibri"/>
          <w:sz w:val="22"/>
          <w:szCs w:val="22"/>
        </w:rPr>
      </w:pPr>
    </w:p>
    <w:p w14:paraId="67935099" w14:textId="77777777" w:rsidR="00BD4689" w:rsidDel="000826A9" w:rsidRDefault="00BD4689">
      <w:pPr>
        <w:spacing w:line="220" w:lineRule="atLeast"/>
        <w:rPr>
          <w:del w:id="4" w:author="Kristen Babineau" w:date="2024-07-25T12:44:00Z"/>
          <w:rFonts w:ascii="Calibri" w:eastAsia="Calibri" w:hAnsi="Calibri" w:cs="Calibri"/>
          <w:sz w:val="22"/>
          <w:szCs w:val="22"/>
        </w:rPr>
      </w:pPr>
    </w:p>
    <w:p w14:paraId="108D4956" w14:textId="77777777" w:rsidR="008A1007" w:rsidDel="000826A9" w:rsidRDefault="00C57264">
      <w:pPr>
        <w:spacing w:line="160" w:lineRule="atLeast"/>
        <w:rPr>
          <w:del w:id="5" w:author="Kristen Babineau" w:date="2024-07-25T12:41:00Z"/>
          <w:rFonts w:ascii="Calibri" w:eastAsia="Calibri" w:hAnsi="Calibri" w:cs="Calibri"/>
          <w:sz w:val="16"/>
          <w:szCs w:val="16"/>
        </w:rPr>
      </w:pPr>
      <w:del w:id="6" w:author="Kristen Babineau" w:date="2024-07-25T12:43:00Z">
        <w:r w:rsidDel="000826A9">
          <w:rPr>
            <w:rFonts w:ascii="Calibri" w:eastAsia="Calibri" w:hAnsi="Calibri" w:cs="Calibri"/>
            <w:sz w:val="16"/>
            <w:szCs w:val="16"/>
          </w:rPr>
          <w:delText> </w:delText>
        </w:r>
      </w:del>
    </w:p>
    <w:p w14:paraId="17433532" w14:textId="77777777" w:rsidR="008A1007" w:rsidRDefault="00C57264" w:rsidP="000826A9">
      <w:pPr>
        <w:spacing w:line="160" w:lineRule="atLeast"/>
        <w:rPr>
          <w:rFonts w:ascii="Calibri" w:eastAsia="Calibri" w:hAnsi="Calibri" w:cs="Calibri"/>
          <w:b/>
          <w:bCs/>
          <w:caps/>
          <w:sz w:val="22"/>
          <w:szCs w:val="22"/>
        </w:rPr>
        <w:pPrChange w:id="7" w:author="Kristen Babineau" w:date="2024-07-25T12:41:00Z">
          <w:pPr>
            <w:pBdr>
              <w:bottom w:val="single" w:sz="6" w:space="0" w:color="000000"/>
            </w:pBdr>
            <w:spacing w:line="220" w:lineRule="atLeast"/>
          </w:pPr>
        </w:pPrChange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work experience</w:t>
      </w:r>
    </w:p>
    <w:p w14:paraId="085C878C" w14:textId="77777777" w:rsidR="008A1007" w:rsidRDefault="00C57264">
      <w:pPr>
        <w:tabs>
          <w:tab w:val="right" w:pos="10800"/>
        </w:tabs>
        <w:spacing w:line="220" w:lineRule="atLeast"/>
        <w:rPr>
          <w:rStyle w:val="fs15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Hong Kong Chung Wo Energy Investments Limited</w:t>
      </w:r>
      <w:r>
        <w:rPr>
          <w:rStyle w:val="fs15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Hong Kong</w:t>
      </w:r>
    </w:p>
    <w:p w14:paraId="60C8CB2B" w14:textId="21B9E610" w:rsidR="008A1007" w:rsidRDefault="0051195F">
      <w:pPr>
        <w:tabs>
          <w:tab w:val="right" w:pos="10800"/>
        </w:tabs>
        <w:spacing w:line="220" w:lineRule="atLeast"/>
        <w:rPr>
          <w:rStyle w:val="fs15fw4"/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Financial Management Assistant</w:t>
      </w:r>
      <w:ins w:id="8" w:author="Kristen Babineau" w:date="2024-07-25T12:44:00Z">
        <w:r w:rsidR="000826A9">
          <w:rPr>
            <w:rStyle w:val="fs15fw6overflow-hidden"/>
            <w:rFonts w:ascii="Calibri" w:eastAsia="Calibri" w:hAnsi="Calibri" w:cs="Calibri"/>
            <w:b/>
            <w:bCs/>
            <w:sz w:val="22"/>
            <w:szCs w:val="22"/>
          </w:rPr>
          <w:t xml:space="preserve"> (full time</w:t>
        </w:r>
      </w:ins>
      <w:ins w:id="9" w:author="Kristen Babineau" w:date="2024-07-25T12:45:00Z">
        <w:r w:rsidR="000826A9">
          <w:rPr>
            <w:rStyle w:val="fs15fw6overflow-hidden"/>
            <w:rFonts w:ascii="Calibri" w:eastAsia="Calibri" w:hAnsi="Calibri" w:cs="Calibri"/>
            <w:b/>
            <w:bCs/>
            <w:sz w:val="22"/>
            <w:szCs w:val="22"/>
          </w:rPr>
          <w:t xml:space="preserve"> since 2020)</w:t>
        </w:r>
      </w:ins>
      <w:bookmarkStart w:id="10" w:name="_GoBack"/>
      <w:bookmarkEnd w:id="10"/>
      <w:r w:rsidR="00C57264">
        <w:rPr>
          <w:rStyle w:val="fs15fw4"/>
          <w:rFonts w:ascii="Calibri" w:eastAsia="Calibri" w:hAnsi="Calibri" w:cs="Calibri"/>
          <w:sz w:val="22"/>
          <w:szCs w:val="22"/>
        </w:rPr>
        <w:tab/>
      </w:r>
      <w:r w:rsidR="00C57264">
        <w:rPr>
          <w:rStyle w:val="fs15fw4overflow-hidden"/>
          <w:rFonts w:ascii="Calibri" w:eastAsia="Calibri" w:hAnsi="Calibri" w:cs="Calibri"/>
          <w:sz w:val="22"/>
          <w:szCs w:val="22"/>
        </w:rPr>
        <w:t>11/2019 - 06/2024</w:t>
      </w:r>
    </w:p>
    <w:p w14:paraId="12270B23" w14:textId="77777777" w:rsidR="008A1007" w:rsidRDefault="00C57264">
      <w:pPr>
        <w:numPr>
          <w:ilvl w:val="0"/>
          <w:numId w:val="3"/>
        </w:numPr>
        <w:spacing w:line="220" w:lineRule="atLeast"/>
        <w:ind w:left="360" w:hanging="39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large volumes of data, identified and rectified data inconsistencies, contributed to improved data reliability streamlined reporting processes and reduced reporting error rate by 25%</w:t>
      </w:r>
    </w:p>
    <w:p w14:paraId="7EE3015F" w14:textId="77777777" w:rsidR="008A1007" w:rsidRDefault="00C57264">
      <w:pPr>
        <w:numPr>
          <w:ilvl w:val="0"/>
          <w:numId w:val="3"/>
        </w:numPr>
        <w:spacing w:line="220" w:lineRule="atLeast"/>
        <w:ind w:left="360" w:hanging="39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Revamped financial data management and input processes; achieved quarterly revenue forecasts with a 2% margin of error; overhauled company’s accounting platform, boosting functionality and optimizing financial operations</w:t>
      </w:r>
    </w:p>
    <w:p w14:paraId="65B89A89" w14:textId="77777777" w:rsidR="008A1007" w:rsidRDefault="00C57264">
      <w:pPr>
        <w:numPr>
          <w:ilvl w:val="0"/>
          <w:numId w:val="3"/>
        </w:numPr>
        <w:spacing w:line="220" w:lineRule="atLeast"/>
        <w:ind w:left="360" w:hanging="39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Designed and led workshops to improve technical skills of non-technical staff, enhancing productivity and reducing errors by 50%</w:t>
      </w:r>
    </w:p>
    <w:p w14:paraId="760D71BA" w14:textId="77777777" w:rsidR="008A1007" w:rsidRDefault="00C57264">
      <w:pPr>
        <w:numPr>
          <w:ilvl w:val="0"/>
          <w:numId w:val="3"/>
        </w:numPr>
        <w:spacing w:line="220" w:lineRule="atLeast"/>
        <w:ind w:left="360" w:hanging="39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Enhanced communication and collaboration between multilingual teams from 8+ regions, boosting project efficiency</w:t>
      </w:r>
    </w:p>
    <w:p w14:paraId="7CD0E55A" w14:textId="77777777" w:rsidR="008A1007" w:rsidRDefault="00C57264">
      <w:pPr>
        <w:numPr>
          <w:ilvl w:val="0"/>
          <w:numId w:val="3"/>
        </w:numPr>
        <w:spacing w:line="220" w:lineRule="atLeast"/>
        <w:ind w:left="360" w:hanging="39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Organized company-wide projects across Hong Kong and Mainland China, overseeing budgets totaling $21 million</w:t>
      </w:r>
    </w:p>
    <w:p w14:paraId="74FBA667" w14:textId="77777777" w:rsidR="008A1007" w:rsidRDefault="00C57264">
      <w:pPr>
        <w:numPr>
          <w:ilvl w:val="0"/>
          <w:numId w:val="3"/>
        </w:numPr>
        <w:spacing w:line="220" w:lineRule="atLeast"/>
        <w:ind w:left="360" w:hanging="39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Established a key partnership with the Hong Kong Productivity Council (HKPC), leading to a pending 49% stake acquisition in a project focused on energy advancement</w:t>
      </w:r>
    </w:p>
    <w:p w14:paraId="752BAF3B" w14:textId="77777777" w:rsidR="008A1007" w:rsidRDefault="00C57264">
      <w:pPr>
        <w:spacing w:line="160" w:lineRule="atLeas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 </w:t>
      </w:r>
    </w:p>
    <w:p w14:paraId="27EE6757" w14:textId="77777777" w:rsidR="008A1007" w:rsidRDefault="00C57264">
      <w:pPr>
        <w:tabs>
          <w:tab w:val="right" w:pos="10800"/>
        </w:tabs>
        <w:spacing w:line="220" w:lineRule="atLeast"/>
        <w:rPr>
          <w:rStyle w:val="fs15fw6"/>
          <w:rFonts w:ascii="Calibri" w:eastAsia="Calibri" w:hAnsi="Calibri" w:cs="Calibri"/>
          <w:b/>
          <w:bCs/>
          <w:sz w:val="22"/>
          <w:szCs w:val="22"/>
        </w:rPr>
      </w:pPr>
      <w:proofErr w:type="spellStart"/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Jiazhi</w:t>
      </w:r>
      <w:proofErr w:type="spellEnd"/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 Studio</w:t>
      </w:r>
      <w:r>
        <w:rPr>
          <w:rStyle w:val="fs15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Beijing, China</w:t>
      </w:r>
    </w:p>
    <w:p w14:paraId="7FFF46A6" w14:textId="77777777" w:rsidR="008A1007" w:rsidRDefault="00C57264">
      <w:pPr>
        <w:tabs>
          <w:tab w:val="right" w:pos="10800"/>
        </w:tabs>
        <w:spacing w:line="220" w:lineRule="atLeast"/>
        <w:rPr>
          <w:rStyle w:val="fs15fw4"/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Assistant Project Coordinator</w:t>
      </w:r>
      <w:r>
        <w:rPr>
          <w:rStyle w:val="fs15fw4"/>
          <w:rFonts w:ascii="Calibri" w:eastAsia="Calibri" w:hAnsi="Calibri" w:cs="Calibri"/>
          <w:sz w:val="22"/>
          <w:szCs w:val="22"/>
        </w:rPr>
        <w:tab/>
      </w:r>
      <w:r>
        <w:rPr>
          <w:rStyle w:val="fs15fw4overflow-hidden"/>
          <w:rFonts w:ascii="Calibri" w:eastAsia="Calibri" w:hAnsi="Calibri" w:cs="Calibri"/>
          <w:sz w:val="22"/>
          <w:szCs w:val="22"/>
        </w:rPr>
        <w:t>04/2019 - 09/2019</w:t>
      </w:r>
    </w:p>
    <w:p w14:paraId="7F464A88" w14:textId="77777777" w:rsidR="008A1007" w:rsidRDefault="00C57264">
      <w:pPr>
        <w:numPr>
          <w:ilvl w:val="0"/>
          <w:numId w:val="4"/>
        </w:numPr>
        <w:spacing w:line="220" w:lineRule="atLeast"/>
        <w:ind w:left="360" w:hanging="39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Collaborated with group leader to support daily operations and meetings, establishing implementation of audience outreach initiatives</w:t>
      </w:r>
    </w:p>
    <w:p w14:paraId="46A649C1" w14:textId="77777777" w:rsidR="008A1007" w:rsidRDefault="00C57264">
      <w:pPr>
        <w:numPr>
          <w:ilvl w:val="0"/>
          <w:numId w:val="4"/>
        </w:numPr>
        <w:spacing w:line="220" w:lineRule="atLeast"/>
        <w:ind w:left="360" w:hanging="39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Facilitated launch on TikTok and WeChat mini-program, tapping into a new audience and achieving an average engagement of 30K</w:t>
      </w:r>
    </w:p>
    <w:p w14:paraId="74683ED0" w14:textId="77777777" w:rsidR="008A1007" w:rsidRDefault="00C57264">
      <w:pPr>
        <w:numPr>
          <w:ilvl w:val="0"/>
          <w:numId w:val="4"/>
        </w:numPr>
        <w:spacing w:line="220" w:lineRule="atLeast"/>
        <w:ind w:left="360" w:hanging="39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Created and redesigned the UI/UX for organization's app through Adobe Illustrator and Adobe XD</w:t>
      </w:r>
    </w:p>
    <w:p w14:paraId="5E3E9943" w14:textId="77777777" w:rsidR="008A1007" w:rsidRDefault="00C57264">
      <w:pPr>
        <w:spacing w:line="160" w:lineRule="atLeas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 </w:t>
      </w:r>
    </w:p>
    <w:p w14:paraId="228A882B" w14:textId="77777777" w:rsidR="008A1007" w:rsidRDefault="00C57264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skills/activities</w:t>
      </w:r>
    </w:p>
    <w:p w14:paraId="37969185" w14:textId="786EFC8E" w:rsidR="008A1007" w:rsidRDefault="004F6FDB">
      <w:pPr>
        <w:tabs>
          <w:tab w:val="left" w:pos="244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Activities</w:t>
      </w:r>
      <w:r w:rsidRPr="004F6FDB">
        <w:rPr>
          <w:rFonts w:ascii="Calibri" w:eastAsia="Calibri" w:hAnsi="Calibri" w:cs="Calibri"/>
          <w:b/>
          <w:bCs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Fundamentals of Entrepreneurial Management (</w:t>
      </w:r>
      <w:proofErr w:type="spellStart"/>
      <w:r>
        <w:rPr>
          <w:rFonts w:ascii="Calibri" w:eastAsia="Calibri" w:hAnsi="Calibri" w:cs="Calibri"/>
          <w:sz w:val="22"/>
          <w:szCs w:val="22"/>
        </w:rPr>
        <w:t>MaRS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Discovery District, 2020)</w:t>
      </w:r>
      <w:del w:id="11" w:author="Kristen Babineau" w:date="2024-07-25T12:44:00Z">
        <w:r w:rsidDel="000826A9">
          <w:rPr>
            <w:rFonts w:ascii="Calibri" w:eastAsia="Calibri" w:hAnsi="Calibri" w:cs="Calibri"/>
            <w:sz w:val="22"/>
            <w:szCs w:val="22"/>
          </w:rPr>
          <w:delText>, Financial Markets Certificate (Yale, 2023)</w:delText>
        </w:r>
      </w:del>
    </w:p>
    <w:p w14:paraId="448B010D" w14:textId="4CD4635C" w:rsidR="008A1007" w:rsidRDefault="00C57264">
      <w:pPr>
        <w:tabs>
          <w:tab w:val="left" w:pos="244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4F6FDB">
        <w:rPr>
          <w:rFonts w:ascii="Calibri" w:eastAsia="Calibri" w:hAnsi="Calibri" w:cs="Calibri"/>
          <w:b/>
          <w:bCs/>
          <w:sz w:val="22"/>
          <w:szCs w:val="22"/>
        </w:rPr>
        <w:t>Volunteer:</w:t>
      </w:r>
      <w:r>
        <w:rPr>
          <w:rFonts w:ascii="Calibri" w:eastAsia="Calibri" w:hAnsi="Calibri" w:cs="Calibri"/>
          <w:sz w:val="22"/>
          <w:szCs w:val="22"/>
        </w:rPr>
        <w:t xml:space="preserve"> Bespoke City Tours in Toronto (Part-time Tour Guide, 2020-2022), Inner Mongolia Environmental Conservation Initiative (Team Leader, 2019)</w:t>
      </w:r>
      <w:del w:id="12" w:author="Kristen Babineau" w:date="2024-07-25T12:42:00Z">
        <w:r w:rsidDel="000826A9">
          <w:rPr>
            <w:rFonts w:ascii="Calibri" w:eastAsia="Calibri" w:hAnsi="Calibri" w:cs="Calibri"/>
            <w:sz w:val="22"/>
            <w:szCs w:val="22"/>
          </w:rPr>
          <w:delText>, Yangshuo Guilin Elementary School (Participant, 2018</w:delText>
        </w:r>
      </w:del>
      <w:r>
        <w:rPr>
          <w:rFonts w:ascii="Calibri" w:eastAsia="Calibri" w:hAnsi="Calibri" w:cs="Calibri"/>
          <w:sz w:val="22"/>
          <w:szCs w:val="22"/>
        </w:rPr>
        <w:t xml:space="preserve">), </w:t>
      </w:r>
      <w:del w:id="13" w:author="Kristen Babineau" w:date="2024-07-25T12:43:00Z">
        <w:r w:rsidDel="000826A9">
          <w:rPr>
            <w:rFonts w:ascii="Calibri" w:eastAsia="Calibri" w:hAnsi="Calibri" w:cs="Calibri"/>
            <w:sz w:val="22"/>
            <w:szCs w:val="22"/>
          </w:rPr>
          <w:delText xml:space="preserve">Western Academy of Beijing (Assistant Basketball Coach, </w:delText>
        </w:r>
        <w:r w:rsidR="00FE4C6C" w:rsidDel="000826A9">
          <w:rPr>
            <w:rFonts w:ascii="Calibri" w:eastAsia="Calibri" w:hAnsi="Calibri" w:cs="Calibri"/>
            <w:sz w:val="22"/>
            <w:szCs w:val="22"/>
          </w:rPr>
          <w:delText>2016-</w:delText>
        </w:r>
        <w:r w:rsidDel="000826A9">
          <w:rPr>
            <w:rFonts w:ascii="Calibri" w:eastAsia="Calibri" w:hAnsi="Calibri" w:cs="Calibri"/>
            <w:sz w:val="22"/>
            <w:szCs w:val="22"/>
          </w:rPr>
          <w:delText>2018)</w:delText>
        </w:r>
      </w:del>
    </w:p>
    <w:p w14:paraId="453B69E6" w14:textId="33644F99" w:rsidR="004F6FDB" w:rsidRDefault="00C57264" w:rsidP="004F6FDB">
      <w:pPr>
        <w:tabs>
          <w:tab w:val="left" w:pos="244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del w:id="14" w:author="Kristen Babineau" w:date="2024-07-25T12:42:00Z">
        <w:r w:rsidRPr="004F6FDB" w:rsidDel="000826A9">
          <w:rPr>
            <w:rFonts w:ascii="Calibri" w:eastAsia="Calibri" w:hAnsi="Calibri" w:cs="Calibri"/>
            <w:b/>
            <w:bCs/>
            <w:sz w:val="22"/>
            <w:szCs w:val="22"/>
          </w:rPr>
          <w:delText>Interests:</w:delText>
        </w:r>
        <w:r w:rsidDel="000826A9">
          <w:rPr>
            <w:rFonts w:ascii="Calibri" w:eastAsia="Calibri" w:hAnsi="Calibri" w:cs="Calibri"/>
            <w:sz w:val="22"/>
            <w:szCs w:val="22"/>
          </w:rPr>
          <w:delText xml:space="preserve"> Hiking, Skiing, Tennis, Basketball, Piano</w:delText>
        </w:r>
        <w:r w:rsidR="004F6FDB" w:rsidRPr="004F6FDB" w:rsidDel="000826A9">
          <w:rPr>
            <w:rFonts w:ascii="Calibri" w:eastAsia="Calibri" w:hAnsi="Calibri" w:cs="Calibri"/>
            <w:b/>
            <w:bCs/>
            <w:sz w:val="22"/>
            <w:szCs w:val="22"/>
          </w:rPr>
          <w:delText xml:space="preserve"> </w:delText>
        </w:r>
      </w:del>
    </w:p>
    <w:p w14:paraId="7C5222A1" w14:textId="37B6723E" w:rsidR="004F6FDB" w:rsidRDefault="004F6FDB" w:rsidP="004F6FDB">
      <w:pPr>
        <w:tabs>
          <w:tab w:val="left" w:pos="244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4F6FDB">
        <w:rPr>
          <w:rFonts w:ascii="Calibri" w:eastAsia="Calibri" w:hAnsi="Calibri" w:cs="Calibri"/>
          <w:b/>
          <w:bCs/>
          <w:sz w:val="22"/>
          <w:szCs w:val="22"/>
        </w:rPr>
        <w:lastRenderedPageBreak/>
        <w:t>Language:</w:t>
      </w:r>
      <w:r>
        <w:rPr>
          <w:rFonts w:ascii="Calibri" w:eastAsia="Calibri" w:hAnsi="Calibri" w:cs="Calibri"/>
          <w:sz w:val="22"/>
          <w:szCs w:val="22"/>
        </w:rPr>
        <w:t xml:space="preserve"> English (</w:t>
      </w:r>
      <w:r w:rsidR="00B766BB">
        <w:rPr>
          <w:rFonts w:ascii="Calibri" w:eastAsia="Calibri" w:hAnsi="Calibri" w:cs="Calibri"/>
          <w:sz w:val="22"/>
          <w:szCs w:val="22"/>
        </w:rPr>
        <w:t>Native</w:t>
      </w:r>
      <w:r>
        <w:rPr>
          <w:rFonts w:ascii="Calibri" w:eastAsia="Calibri" w:hAnsi="Calibri" w:cs="Calibri"/>
          <w:sz w:val="22"/>
          <w:szCs w:val="22"/>
        </w:rPr>
        <w:t>), Chinese Mandarin (</w:t>
      </w:r>
      <w:r w:rsidR="007640F2"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luent)</w:t>
      </w:r>
    </w:p>
    <w:p w14:paraId="23B431E1" w14:textId="76077764" w:rsidR="008A1007" w:rsidRDefault="008A1007">
      <w:pPr>
        <w:tabs>
          <w:tab w:val="left" w:pos="244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</w:p>
    <w:sectPr w:rsidR="008A1007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430BD5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71761F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7289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8EBF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8618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C29D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066B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843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D8F9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BA629C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140C56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768A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861B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ACAF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8CD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0ED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70A4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300B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EACE9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6600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B4AA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4442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AE70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6A8F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D0CE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8801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4608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F78C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EEAA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EAC7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AA43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2EA2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C8E0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0AB5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0EB3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0CC2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CC86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184C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8AE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76C4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6066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162B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B44F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942D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ECD5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ten Babineau">
    <w15:presenceInfo w15:providerId="AD" w15:userId="S-1-5-21-1687173903-1450531720-925700815-1198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07"/>
    <w:rsid w:val="0004360E"/>
    <w:rsid w:val="00080F0E"/>
    <w:rsid w:val="000826A9"/>
    <w:rsid w:val="0016000C"/>
    <w:rsid w:val="001B0A92"/>
    <w:rsid w:val="002E03A5"/>
    <w:rsid w:val="00324536"/>
    <w:rsid w:val="00352B55"/>
    <w:rsid w:val="003B1B65"/>
    <w:rsid w:val="00436849"/>
    <w:rsid w:val="004F6FDB"/>
    <w:rsid w:val="0051195F"/>
    <w:rsid w:val="00562900"/>
    <w:rsid w:val="005A3CEA"/>
    <w:rsid w:val="005F00A5"/>
    <w:rsid w:val="00612E35"/>
    <w:rsid w:val="006744E1"/>
    <w:rsid w:val="006E0C80"/>
    <w:rsid w:val="00711B08"/>
    <w:rsid w:val="007640F2"/>
    <w:rsid w:val="007F0242"/>
    <w:rsid w:val="00845B37"/>
    <w:rsid w:val="008A1007"/>
    <w:rsid w:val="008B528A"/>
    <w:rsid w:val="008F44AF"/>
    <w:rsid w:val="00925FFF"/>
    <w:rsid w:val="009E0E07"/>
    <w:rsid w:val="00A7040E"/>
    <w:rsid w:val="00AD63A3"/>
    <w:rsid w:val="00B766BB"/>
    <w:rsid w:val="00BD4689"/>
    <w:rsid w:val="00C57264"/>
    <w:rsid w:val="00C86681"/>
    <w:rsid w:val="00CD3ABB"/>
    <w:rsid w:val="00CD64E8"/>
    <w:rsid w:val="00D208B8"/>
    <w:rsid w:val="00DA1BF5"/>
    <w:rsid w:val="00DB216E"/>
    <w:rsid w:val="00E244AF"/>
    <w:rsid w:val="00EA1E92"/>
    <w:rsid w:val="00EA33CE"/>
    <w:rsid w:val="00EB7EE3"/>
    <w:rsid w:val="00F82181"/>
    <w:rsid w:val="00F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151EC"/>
  <w15:docId w15:val="{ACEC23AF-41C4-9149-9F45-32952FDD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5fw6overflow-hidden">
    <w:name w:val="fs15 fw6 overflow-hidden"/>
    <w:basedOn w:val="DefaultParagraphFont"/>
  </w:style>
  <w:style w:type="character" w:customStyle="1" w:styleId="fs15fw6">
    <w:name w:val="fs15 fw6"/>
    <w:basedOn w:val="DefaultParagraphFont"/>
  </w:style>
  <w:style w:type="character" w:customStyle="1" w:styleId="fs15fw6undefinedtdn">
    <w:name w:val="fs15 fw6 undefined tdn"/>
    <w:basedOn w:val="DefaultParagraphFont"/>
  </w:style>
  <w:style w:type="character" w:customStyle="1" w:styleId="fs15fw6undefined">
    <w:name w:val="fs15 fw6 undefined"/>
    <w:basedOn w:val="DefaultParagraphFont"/>
  </w:style>
  <w:style w:type="character" w:customStyle="1" w:styleId="fs15fw4undefined">
    <w:name w:val="fs15 fw4 undefined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5fw4">
    <w:name w:val="fs15 fw4"/>
    <w:basedOn w:val="DefaultParagraphFont"/>
  </w:style>
  <w:style w:type="character" w:customStyle="1" w:styleId="fs15fw4overflow-hidden">
    <w:name w:val="fs15 fw4 overflow-hidden"/>
    <w:basedOn w:val="DefaultParagraphFont"/>
  </w:style>
  <w:style w:type="character" w:customStyle="1" w:styleId="bullet-textfs15word-wrap-normal">
    <w:name w:val="bullet-text fs15 word-wrap-normal"/>
    <w:basedOn w:val="DefaultParagraphFont"/>
  </w:style>
  <w:style w:type="paragraph" w:styleId="Revision">
    <w:name w:val="Revision"/>
    <w:hidden/>
    <w:uiPriority w:val="99"/>
    <w:semiHidden/>
    <w:rsid w:val="007640F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64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4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40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0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2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sonw0331" TargetMode="External"/><Relationship Id="rId5" Type="http://schemas.openxmlformats.org/officeDocument/2006/relationships/hyperlink" Target="mailto:jasonwang@brande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3212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Kristen Babineau</dc:creator>
  <cp:keywords/>
  <dc:description/>
  <cp:lastModifiedBy>Kristen Babineau</cp:lastModifiedBy>
  <cp:revision>2</cp:revision>
  <dcterms:created xsi:type="dcterms:W3CDTF">2024-07-25T16:45:00Z</dcterms:created>
  <dcterms:modified xsi:type="dcterms:W3CDTF">2024-07-25T16:45:00Z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ef3219a3bc182ee1aad3265df2d6fd4fa47b83e9609ce879030ee55f9f8559fb</vt:lpwstr>
  </property>
</Properties>
</file>